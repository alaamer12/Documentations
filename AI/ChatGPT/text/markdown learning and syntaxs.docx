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Sure, here are some commonly used Markdown shortcuts:</w:t>
      </w:r>
    </w:p>
    <w:p w:rsidR="00913F9A" w:rsidRPr="00913F9A" w:rsidRDefault="00913F9A" w:rsidP="00913F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Headers: To create a header, simply add one or more hash symbols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#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) before your text. The number of hash symbols determines the level of the header. For example, 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# Header 1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will create a level 1 header, while 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## Header 2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will create a level 2 header.</w:t>
      </w:r>
    </w:p>
    <w:p w:rsidR="00913F9A" w:rsidRPr="00913F9A" w:rsidRDefault="00913F9A" w:rsidP="00913F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Emphasis: To emphasize text, you can use asterisks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*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) or underscores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_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) around the text. One asterisk or underscore on each side creates italic text, while two on each side creates bold text. For example, 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*italic*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will create </w:t>
      </w:r>
      <w:r w:rsidRPr="00913F9A">
        <w:rPr>
          <w:rFonts w:ascii="Segoe UI" w:eastAsia="Times New Roman" w:hAnsi="Segoe UI" w:cs="Segoe UI"/>
          <w:i/>
          <w:iCs/>
          <w:sz w:val="21"/>
          <w:szCs w:val="21"/>
          <w:bdr w:val="single" w:sz="2" w:space="0" w:color="D9D9E3" w:frame="1"/>
          <w:lang w:eastAsia="en-GB"/>
        </w:rPr>
        <w:t>italic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text, while 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**bold**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will create </w:t>
      </w:r>
      <w:r w:rsidRPr="00913F9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bold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text.</w:t>
      </w:r>
    </w:p>
    <w:p w:rsidR="00913F9A" w:rsidRPr="00913F9A" w:rsidRDefault="00913F9A" w:rsidP="00913F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Lists: To create an unordered list, simply start each line with a hyphen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-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), asterisk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*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), or plus sign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+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). To create an ordered list, start each line with a number followed by a period (</w:t>
      </w:r>
      <w:proofErr w:type="gramStart"/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1.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,</w:t>
      </w:r>
      <w:proofErr w:type="gramEnd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2.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, etc.).</w:t>
      </w:r>
    </w:p>
    <w:p w:rsidR="00913F9A" w:rsidRPr="00913F9A" w:rsidRDefault="00913F9A" w:rsidP="00913F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Links: To create a link, use square brackets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[]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) to enclose the link text, and then use parentheses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()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) to enclose the link URL. For example, 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[Google</w:t>
      </w:r>
      <w:proofErr w:type="gramStart"/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](</w:t>
      </w:r>
      <w:proofErr w:type="gramEnd"/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https://www.google.com)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will create a link to Google.</w:t>
      </w:r>
    </w:p>
    <w:p w:rsidR="00913F9A" w:rsidRPr="00913F9A" w:rsidRDefault="00913F9A" w:rsidP="00913F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Images: To insert an image, use an exclamation mark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!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), followed by square brackets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[]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) to enclose the alt text, and then use parentheses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()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) to enclose the image URL. For example</w:t>
      </w:r>
      <w:proofErr w:type="gramStart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, 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!</w:t>
      </w:r>
      <w:proofErr w:type="gramEnd"/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[Alt text](https://example.com/image.jpg)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will insert an image with the alt text "Alt text" and the URL "</w:t>
      </w:r>
      <w:hyperlink r:id="rId5" w:tgtFrame="_new" w:history="1">
        <w:r w:rsidRPr="00913F9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D9D9E3" w:frame="1"/>
            <w:lang w:eastAsia="en-GB"/>
          </w:rPr>
          <w:t>https://example.com/image.jpg</w:t>
        </w:r>
      </w:hyperlink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".</w:t>
      </w:r>
    </w:p>
    <w:p w:rsidR="00913F9A" w:rsidRPr="00913F9A" w:rsidRDefault="00913F9A" w:rsidP="00913F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Code: To create inline code, use </w:t>
      </w:r>
      <w:proofErr w:type="spellStart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backticks</w:t>
      </w:r>
      <w:proofErr w:type="spellEnd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(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 xml:space="preserve"> </w:t>
      </w: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) around the code. To create a code block, start and end the block with three </w:t>
      </w:r>
      <w:proofErr w:type="spellStart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backticks</w:t>
      </w:r>
      <w:proofErr w:type="spellEnd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on their own line. For example: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Inline code: </w:t>
      </w:r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`</w:t>
      </w:r>
      <w:proofErr w:type="gramStart"/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print(</w:t>
      </w:r>
      <w:proofErr w:type="gramEnd"/>
      <w:r w:rsidRPr="00913F9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GB"/>
        </w:rPr>
        <w:t>"Hello, world!")`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Code block: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python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13F9A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GB"/>
        </w:rPr>
        <w:t>print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proofErr w:type="gramEnd"/>
      <w:r w:rsidRPr="00913F9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"Hello, world!"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 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These are just a few examples of Markdown shortcuts. For more information, you can check out the Markdown documentation.</w:t>
      </w:r>
    </w:p>
    <w:p w:rsidR="00913F9A" w:rsidRPr="00913F9A" w:rsidRDefault="00913F9A" w:rsidP="00913F9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63BF3A24" wp14:editId="60F8A47A">
                <wp:extent cx="307340" cy="307340"/>
                <wp:effectExtent l="0" t="0" r="0" b="0"/>
                <wp:docPr id="2" name="AutoShape 1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DDC06" id="AutoShape 1" o:spid="_x0000_s1026" alt="data:image/svg+xml,%3csvg%20xmlns=%27http://www.w3.org/2000/svg%27%20version=%271.1%27%20width=%2730%27%20height=%2730%27/%3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13F9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3A26691F" wp14:editId="7E7826A3">
                <wp:extent cx="307340" cy="307340"/>
                <wp:effectExtent l="0" t="0" r="0" b="0"/>
                <wp:docPr id="1" name="AutoShape 2" descr="amr muham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D12DC" id="AutoShape 2" o:spid="_x0000_s1026" alt="amr muham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zazE4LsCAADL&#10;BQAADgAAAAAAAAAAAAAAAAAuAgAAZHJzL2Uyb0RvYy54bWxQSwECLQAUAAYACAAAACEA68bAp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13F9A" w:rsidRPr="00913F9A" w:rsidRDefault="00913F9A" w:rsidP="00913F9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give</w:t>
      </w:r>
      <w:proofErr w:type="gramEnd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more examples over the </w:t>
      </w:r>
      <w:proofErr w:type="spellStart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exmaples</w:t>
      </w:r>
      <w:proofErr w:type="spellEnd"/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 xml:space="preserve"> u have provided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Sure, here are some more examples of Markdown shortcuts:</w:t>
      </w:r>
    </w:p>
    <w:p w:rsidR="00913F9A" w:rsidRPr="00913F9A" w:rsidRDefault="00913F9A" w:rsidP="00913F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Headers: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shell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 H1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## H2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### H3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#### H4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##### H5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###### H6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</w:p>
    <w:p w:rsidR="00913F9A" w:rsidRPr="00913F9A" w:rsidRDefault="00913F9A" w:rsidP="00913F9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Emphasis: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scss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This is *italic* text. This is _also italic_ text. This is **bold** text. This is __also bold__ text. You can ***combine*** both italic and bold. </w:t>
      </w:r>
    </w:p>
    <w:p w:rsidR="00913F9A" w:rsidRPr="00913F9A" w:rsidRDefault="00913F9A" w:rsidP="00913F9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Lists: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Unordered List: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markdown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lastRenderedPageBreak/>
        <w:t>-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1 </w:t>
      </w: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-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2 </w:t>
      </w: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-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2a </w:t>
      </w: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-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2b 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Ordered List: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markdown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1.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1 </w:t>
      </w: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2.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2 </w:t>
      </w: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3.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3 </w:t>
      </w: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1.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3a </w:t>
      </w:r>
      <w:r w:rsidRPr="00913F9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2.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Item 3b </w:t>
      </w:r>
    </w:p>
    <w:p w:rsidR="00913F9A" w:rsidRPr="00913F9A" w:rsidRDefault="00913F9A" w:rsidP="00913F9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Links: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less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13F9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[Visit GitHub!]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913F9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https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: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//github.com)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</w:p>
    <w:p w:rsidR="00913F9A" w:rsidRPr="00913F9A" w:rsidRDefault="00913F9A" w:rsidP="00913F9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Images: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less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gramStart"/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!</w:t>
      </w:r>
      <w:r w:rsidRPr="00913F9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[</w:t>
      </w:r>
      <w:proofErr w:type="gramEnd"/>
      <w:r w:rsidRPr="00913F9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Markdown Logo]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913F9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https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: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//markdown-here.com/img/icon256.png)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</w:p>
    <w:p w:rsidR="00913F9A" w:rsidRPr="00913F9A" w:rsidRDefault="00913F9A" w:rsidP="00913F9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Code: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Inline Code: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scss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Use the `</w:t>
      </w:r>
      <w:proofErr w:type="gramStart"/>
      <w:r w:rsidRPr="00913F9A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GB"/>
        </w:rPr>
        <w:t>print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proofErr w:type="gramEnd"/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)` function to </w:t>
      </w:r>
      <w:r w:rsidRPr="00913F9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display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output. 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sz w:val="21"/>
          <w:szCs w:val="21"/>
          <w:lang w:eastAsia="en-GB"/>
        </w:rPr>
        <w:t>Code block: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proofErr w:type="gramStart"/>
      <w:r w:rsidRPr="00913F9A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GB"/>
        </w:rPr>
        <w:t>scss</w:t>
      </w:r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>Copy</w:t>
      </w:r>
      <w:proofErr w:type="spellEnd"/>
      <w:proofErr w:type="gramEnd"/>
      <w:r w:rsidRPr="00913F9A">
        <w:rPr>
          <w:rFonts w:ascii="Segoe UI" w:eastAsia="Times New Roman" w:hAnsi="Segoe UI" w:cs="Segoe UI"/>
          <w:sz w:val="18"/>
          <w:szCs w:val="18"/>
          <w:lang w:eastAsia="en-GB"/>
        </w:rPr>
        <w:t xml:space="preserve">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```python </w:t>
      </w:r>
      <w:proofErr w:type="spellStart"/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def</w:t>
      </w:r>
      <w:proofErr w:type="spellEnd"/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gramStart"/>
      <w:r w:rsidRPr="00913F9A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GB"/>
        </w:rPr>
        <w:t>hello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proofErr w:type="gramEnd"/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): </w:t>
      </w:r>
      <w:r w:rsidRPr="00913F9A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GB"/>
        </w:rPr>
        <w:t>print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</w:t>
      </w:r>
      <w:r w:rsidRPr="00913F9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GB"/>
        </w:rPr>
        <w:t>"Hello, world!"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) </w:t>
      </w:r>
      <w:r w:rsidRPr="00913F9A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GB"/>
        </w:rPr>
        <w:t>hello</w:t>
      </w:r>
      <w:r w:rsidRPr="00913F9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()</w:t>
      </w:r>
    </w:p>
    <w:p w:rsidR="003B328F" w:rsidRDefault="003B328F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/>
    <w:p w:rsidR="00913F9A" w:rsidRDefault="00913F9A" w:rsidP="00913F9A">
      <w:pPr>
        <w:jc w:val="center"/>
        <w:rPr>
          <w:sz w:val="96"/>
          <w:szCs w:val="96"/>
        </w:rPr>
      </w:pPr>
      <w:r w:rsidRPr="00913F9A">
        <w:rPr>
          <w:sz w:val="96"/>
          <w:szCs w:val="96"/>
        </w:rPr>
        <w:lastRenderedPageBreak/>
        <w:t xml:space="preserve">Another </w:t>
      </w:r>
      <w:r>
        <w:rPr>
          <w:sz w:val="96"/>
          <w:szCs w:val="96"/>
        </w:rPr>
        <w:t>response</w:t>
      </w:r>
    </w:p>
    <w:p w:rsidR="00913F9A" w:rsidRDefault="00913F9A" w:rsidP="00913F9A">
      <w:pPr>
        <w:jc w:val="center"/>
        <w:rPr>
          <w:sz w:val="96"/>
          <w:szCs w:val="96"/>
        </w:rPr>
      </w:pPr>
      <w:bookmarkStart w:id="0" w:name="_GoBack"/>
      <w:bookmarkEnd w:id="0"/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Sure, here are some common Markdown shortcuts for formatting text: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Bold Text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To make text bold, use two asterisks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**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before and after the text, e.g.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**bold**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or use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Ctrl + B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en-GB"/>
        </w:rPr>
        <w:t>Italic Text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To make text italic, use one asterisk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*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before and after the text, e.g.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*italic*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or use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Ctrl + I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en-GB"/>
        </w:rPr>
        <w:t>S</w:t>
      </w:r>
      <w:del w:id="1" w:author="Unknown">
        <w:r w:rsidRPr="00913F9A">
          <w:rPr>
            <w:rFonts w:ascii="Segoe UI" w:eastAsia="Times New Roman" w:hAnsi="Segoe UI" w:cs="Segoe UI"/>
            <w:color w:val="374151"/>
            <w:sz w:val="24"/>
            <w:szCs w:val="24"/>
            <w:bdr w:val="single" w:sz="2" w:space="0" w:color="D9D9E3" w:frame="1"/>
            <w:lang w:eastAsia="en-GB"/>
          </w:rPr>
          <w:delText>trikethrough Text</w:delText>
        </w:r>
      </w:del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To strikethrough text, use two tilde characters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~~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before and after the text, e.g.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~~strikethrough~~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/>
        <w:outlineLvl w:val="0"/>
        <w:rPr>
          <w:rFonts w:ascii="Segoe UI" w:eastAsia="Times New Roman" w:hAnsi="Segoe UI" w:cs="Segoe UI"/>
          <w:b/>
          <w:bCs/>
          <w:color w:val="374151"/>
          <w:kern w:val="36"/>
          <w:sz w:val="54"/>
          <w:szCs w:val="54"/>
          <w:lang w:eastAsia="en-GB"/>
        </w:rPr>
      </w:pPr>
      <w:r w:rsidRPr="00913F9A">
        <w:rPr>
          <w:rFonts w:ascii="Segoe UI" w:eastAsia="Times New Roman" w:hAnsi="Segoe UI" w:cs="Segoe UI"/>
          <w:b/>
          <w:bCs/>
          <w:color w:val="374151"/>
          <w:kern w:val="36"/>
          <w:sz w:val="54"/>
          <w:szCs w:val="54"/>
          <w:lang w:eastAsia="en-GB"/>
        </w:rPr>
        <w:t xml:space="preserve">Heading: To create a heading, use a hash symbol </w:t>
      </w:r>
      <w:r w:rsidRPr="00913F9A">
        <w:rPr>
          <w:rFonts w:ascii="Courier New" w:eastAsia="Times New Roman" w:hAnsi="Courier New" w:cs="Courier New"/>
          <w:b/>
          <w:bCs/>
          <w:color w:val="374151"/>
          <w:kern w:val="36"/>
          <w:sz w:val="20"/>
          <w:szCs w:val="20"/>
          <w:bdr w:val="single" w:sz="2" w:space="0" w:color="D9D9E3" w:frame="1"/>
          <w:lang w:eastAsia="en-GB"/>
        </w:rPr>
        <w:t>#</w:t>
      </w:r>
      <w:r w:rsidRPr="00913F9A">
        <w:rPr>
          <w:rFonts w:ascii="Segoe UI" w:eastAsia="Times New Roman" w:hAnsi="Segoe UI" w:cs="Segoe UI"/>
          <w:b/>
          <w:bCs/>
          <w:color w:val="374151"/>
          <w:kern w:val="36"/>
          <w:sz w:val="54"/>
          <w:szCs w:val="54"/>
          <w:lang w:eastAsia="en-GB"/>
        </w:rPr>
        <w:t xml:space="preserve"> before the text. The number of hash symbols determines the level of the heading, e.g. </w:t>
      </w:r>
      <w:r w:rsidRPr="00913F9A">
        <w:rPr>
          <w:rFonts w:ascii="Courier New" w:eastAsia="Times New Roman" w:hAnsi="Courier New" w:cs="Courier New"/>
          <w:b/>
          <w:bCs/>
          <w:color w:val="374151"/>
          <w:kern w:val="36"/>
          <w:sz w:val="20"/>
          <w:szCs w:val="20"/>
          <w:bdr w:val="single" w:sz="2" w:space="0" w:color="D9D9E3" w:frame="1"/>
          <w:lang w:eastAsia="en-GB"/>
        </w:rPr>
        <w:t># Heading 1</w:t>
      </w:r>
      <w:r w:rsidRPr="00913F9A">
        <w:rPr>
          <w:rFonts w:ascii="Segoe UI" w:eastAsia="Times New Roman" w:hAnsi="Segoe UI" w:cs="Segoe UI"/>
          <w:b/>
          <w:bCs/>
          <w:color w:val="374151"/>
          <w:kern w:val="36"/>
          <w:sz w:val="54"/>
          <w:szCs w:val="54"/>
          <w:lang w:eastAsia="en-GB"/>
        </w:rPr>
        <w:t xml:space="preserve">, </w:t>
      </w:r>
      <w:r w:rsidRPr="00913F9A">
        <w:rPr>
          <w:rFonts w:ascii="Courier New" w:eastAsia="Times New Roman" w:hAnsi="Courier New" w:cs="Courier New"/>
          <w:b/>
          <w:bCs/>
          <w:color w:val="374151"/>
          <w:kern w:val="36"/>
          <w:sz w:val="20"/>
          <w:szCs w:val="20"/>
          <w:bdr w:val="single" w:sz="2" w:space="0" w:color="D9D9E3" w:frame="1"/>
          <w:lang w:eastAsia="en-GB"/>
        </w:rPr>
        <w:t>## Heading 2</w:t>
      </w:r>
      <w:r w:rsidRPr="00913F9A">
        <w:rPr>
          <w:rFonts w:ascii="Segoe UI" w:eastAsia="Times New Roman" w:hAnsi="Segoe UI" w:cs="Segoe UI"/>
          <w:b/>
          <w:bCs/>
          <w:color w:val="374151"/>
          <w:kern w:val="36"/>
          <w:sz w:val="54"/>
          <w:szCs w:val="54"/>
          <w:lang w:eastAsia="en-GB"/>
        </w:rPr>
        <w:t xml:space="preserve">, </w:t>
      </w:r>
      <w:r w:rsidRPr="00913F9A">
        <w:rPr>
          <w:rFonts w:ascii="Courier New" w:eastAsia="Times New Roman" w:hAnsi="Courier New" w:cs="Courier New"/>
          <w:b/>
          <w:bCs/>
          <w:color w:val="374151"/>
          <w:kern w:val="36"/>
          <w:sz w:val="20"/>
          <w:szCs w:val="20"/>
          <w:bdr w:val="single" w:sz="2" w:space="0" w:color="D9D9E3" w:frame="1"/>
          <w:lang w:eastAsia="en-GB"/>
        </w:rPr>
        <w:t>### Heading 3</w:t>
      </w:r>
      <w:r w:rsidRPr="00913F9A">
        <w:rPr>
          <w:rFonts w:ascii="Segoe UI" w:eastAsia="Times New Roman" w:hAnsi="Segoe UI" w:cs="Segoe UI"/>
          <w:b/>
          <w:bCs/>
          <w:color w:val="374151"/>
          <w:kern w:val="36"/>
          <w:sz w:val="54"/>
          <w:szCs w:val="54"/>
          <w:lang w:eastAsia="en-GB"/>
        </w:rPr>
        <w:t>, and so on.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List Items: To create a bullet point list, use a hyphen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-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or an asterisk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*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before each item, e.g.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- Item 1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- Item 2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. To create a numbered list, use numbers followed by a </w:t>
      </w:r>
      <w:proofErr w:type="gramStart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period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.</w:t>
      </w:r>
      <w:proofErr w:type="gramEnd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e.g.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1. Item 1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2. Item 2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Links: To create a link, use square brackets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[]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contain the link text, followed immediately by the link URL in parentheses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()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e.g.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[Google</w:t>
      </w:r>
      <w:proofErr w:type="gramStart"/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](</w:t>
      </w:r>
      <w:proofErr w:type="gramEnd"/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https://www.google.com)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Images: To insert an image, use an exclamation </w:t>
      </w:r>
      <w:proofErr w:type="gramStart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mark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!</w:t>
      </w:r>
      <w:proofErr w:type="gramEnd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followed by square brackets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[]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contain the image alt text, followed immediately by the image URL in parentheses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()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e.g.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![alt text](image URL)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>Blockquotes</w:t>
      </w:r>
      <w:proofErr w:type="spellEnd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To create a </w:t>
      </w:r>
      <w:proofErr w:type="spellStart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blockquote</w:t>
      </w:r>
      <w:proofErr w:type="spellEnd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use the greater than symbol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&gt;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before the text, e.g.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 xml:space="preserve">&gt; </w:t>
      </w:r>
      <w:proofErr w:type="gramStart"/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This</w:t>
      </w:r>
      <w:proofErr w:type="gramEnd"/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 xml:space="preserve"> is a </w:t>
      </w:r>
      <w:proofErr w:type="spellStart"/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blockquote</w:t>
      </w:r>
      <w:proofErr w:type="spellEnd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13F9A" w:rsidRPr="00913F9A" w:rsidRDefault="00913F9A" w:rsidP="00913F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Code: To format text as code, use </w:t>
      </w:r>
      <w:proofErr w:type="spellStart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backticks</w:t>
      </w:r>
      <w:proofErr w:type="spellEnd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r w:rsidRPr="00913F9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around the text, e.g. ``</w:t>
      </w: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code` ``. To create a block of code, use three </w:t>
      </w:r>
      <w:proofErr w:type="spellStart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backticks</w:t>
      </w:r>
      <w:proofErr w:type="spellEnd"/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before and after the code, e.g.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t>Copy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This is a block of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t>Copy code</w:t>
      </w:r>
    </w:p>
    <w:p w:rsidR="00913F9A" w:rsidRPr="00913F9A" w:rsidRDefault="00913F9A" w:rsidP="00913F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13F9A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These are some of the most commonly used shortcuts in Markdown. There are many more you can explore and use depending on your needs.</w:t>
      </w:r>
    </w:p>
    <w:p w:rsidR="00913F9A" w:rsidRPr="00913F9A" w:rsidRDefault="00913F9A" w:rsidP="00913F9A">
      <w:pPr>
        <w:jc w:val="center"/>
        <w:rPr>
          <w:sz w:val="96"/>
          <w:szCs w:val="96"/>
        </w:rPr>
      </w:pPr>
    </w:p>
    <w:sectPr w:rsidR="00913F9A" w:rsidRPr="00913F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221A"/>
    <w:multiLevelType w:val="multilevel"/>
    <w:tmpl w:val="F480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43E12"/>
    <w:multiLevelType w:val="multilevel"/>
    <w:tmpl w:val="D8D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C3E6C"/>
    <w:multiLevelType w:val="multilevel"/>
    <w:tmpl w:val="C9DA27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42157"/>
    <w:multiLevelType w:val="multilevel"/>
    <w:tmpl w:val="6F34B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F4C3E"/>
    <w:multiLevelType w:val="multilevel"/>
    <w:tmpl w:val="643240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C48D8"/>
    <w:multiLevelType w:val="multilevel"/>
    <w:tmpl w:val="742C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9F78BD"/>
    <w:multiLevelType w:val="multilevel"/>
    <w:tmpl w:val="71AC6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C6F60"/>
    <w:multiLevelType w:val="multilevel"/>
    <w:tmpl w:val="ECD07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56"/>
    <w:rsid w:val="00185C56"/>
    <w:rsid w:val="003B328F"/>
    <w:rsid w:val="009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6FA77-F1BA-489E-A9C3-0380B3E0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13F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3F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3F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F9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927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844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990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5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1098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60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463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89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19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41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21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856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961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281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398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1575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456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986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1099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8878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71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7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97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271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41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849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320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481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45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91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2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516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28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93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8969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962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83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072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94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46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02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970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98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82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65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46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498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ima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2023-03-15T19:33:00Z</dcterms:created>
  <dcterms:modified xsi:type="dcterms:W3CDTF">2023-03-15T19:45:00Z</dcterms:modified>
</cp:coreProperties>
</file>